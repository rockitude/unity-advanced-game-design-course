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comments.xml" ContentType="application/vnd.openxmlformats-officedocument.wordprocessingml.comments+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Bold" w:cs="Times New Roman Bold" w:hAnsi="Times New Roman Bold" w:eastAsia="Times New Roman Bold"/>
          <w:sz w:val="36"/>
          <w:szCs w:val="36"/>
        </w:rPr>
      </w:pPr>
      <w:r>
        <w:rPr>
          <w:rFonts w:ascii="Times New Roman Bold"/>
          <w:sz w:val="36"/>
          <w:szCs w:val="36"/>
          <w:rtl w:val="0"/>
        </w:rPr>
        <w:t>Specialty</w:t>
      </w:r>
      <w:ins w:id="0" w:date="2014-03-10T12:35:27Z" w:author="Michael Lipson">
        <w:r>
          <w:rPr>
            <w:rFonts w:ascii="Times New Roman Bold"/>
            <w:sz w:val="36"/>
            <w:szCs w:val="36"/>
            <w:rtl w:val="0"/>
            <w:lang w:val="en-US"/>
          </w:rPr>
          <w:t>:</w:t>
        </w:r>
      </w:ins>
      <w:del w:id="1" w:date="2014-03-10T12:35:27Z" w:author="Michael Lipson">
        <w:r>
          <w:rPr>
            <w:rFonts w:ascii="Times New Roman Bold"/>
            <w:sz w:val="36"/>
            <w:szCs w:val="36"/>
            <w:rtl w:val="0"/>
          </w:rPr>
          <w:delText>=</w:delText>
        </w:r>
      </w:del>
      <w:r>
        <w:rPr>
          <w:rFonts w:ascii="Times New Roman Bold"/>
          <w:sz w:val="36"/>
          <w:szCs w:val="36"/>
          <w:rtl w:val="0"/>
          <w:lang w:val="en-US"/>
        </w:rPr>
        <w:t xml:space="preserve"> Physics Programmer</w:t>
      </w:r>
    </w:p>
    <w:p>
      <w:pPr>
        <w:pStyle w:val="Body"/>
        <w:rPr>
          <w:rFonts w:ascii="Times New Roman Bold" w:cs="Times New Roman Bold" w:hAnsi="Times New Roman Bold" w:eastAsia="Times New Roman Bold"/>
        </w:rPr>
      </w:pPr>
    </w:p>
    <w:p>
      <w:pPr>
        <w:pStyle w:val="Body"/>
        <w:rPr>
          <w:rFonts w:ascii="Times New Roman Bold" w:cs="Times New Roman Bold" w:hAnsi="Times New Roman Bold" w:eastAsia="Times New Roman Bold"/>
        </w:rPr>
      </w:pPr>
    </w:p>
    <w:p>
      <w:pPr>
        <w:pStyle w:val="Body"/>
        <w:rPr>
          <w:rFonts w:ascii="Times New Roman Bold" w:cs="Times New Roman Bold" w:hAnsi="Times New Roman Bold" w:eastAsia="Times New Roman Bold"/>
        </w:rPr>
      </w:pPr>
      <w:r>
        <w:rPr>
          <w:rFonts w:ascii="Times New Roman Bold"/>
          <w:rtl w:val="0"/>
          <w:lang w:val="it-IT"/>
        </w:rPr>
        <w:t>Quest 1</w:t>
      </w:r>
      <w:ins w:id="2" w:date="2014-03-10T12:35:23Z" w:author="Michael Lipson">
        <w:r>
          <w:rPr>
            <w:rFonts w:ascii="Times New Roman Bold"/>
            <w:rtl w:val="0"/>
            <w:lang w:val="en-US"/>
          </w:rPr>
          <w:t xml:space="preserve"> </w:t>
        </w:r>
      </w:ins>
      <w:r>
        <w:rPr>
          <w:rFonts w:ascii="Times New Roman Bold"/>
          <w:rtl w:val="0"/>
        </w:rPr>
        <w:t xml:space="preserve">- </w:t>
      </w:r>
      <w:del w:id="3" w:date="2014-03-10T12:35:24Z" w:author="Michael Lipson">
        <w:r>
          <w:rPr>
            <w:rFonts w:ascii="Times New Roman Bold"/>
            <w:rtl w:val="0"/>
          </w:rPr>
          <w:delText xml:space="preserve"> </w:delText>
        </w:r>
      </w:del>
      <w:r>
        <w:rPr>
          <w:rFonts w:ascii="Times New Roman Bold"/>
          <w:rtl w:val="0"/>
          <w:lang w:val="en-US"/>
        </w:rPr>
        <w:t>AddForce</w:t>
      </w:r>
    </w:p>
    <w:p>
      <w:pPr>
        <w:pStyle w:val="Body"/>
        <w:rPr>
          <w:rFonts w:ascii="Times New Roman Bold" w:cs="Times New Roman Bold" w:hAnsi="Times New Roman Bold" w:eastAsia="Times New Roman Bold"/>
        </w:rPr>
      </w:pPr>
    </w:p>
    <w:p>
      <w:pPr>
        <w:pStyle w:val="Body"/>
        <w:rPr>
          <w:ins w:id="4" w:date="2014-03-10T12:35:47Z" w:author="Michael Lipson"/>
          <w:rtl w:val="0"/>
        </w:rPr>
      </w:pPr>
      <w:r>
        <w:rPr>
          <w:rFonts w:ascii="Cambria" w:cs="Cambria" w:hAnsi="Cambria" w:eastAsia="Cambria"/>
          <w:rtl w:val="0"/>
          <w:lang w:val="en-US"/>
        </w:rPr>
        <w:t xml:space="preserve">In this quest you will learn how to add force onto a certain object so that you can decide how it reacts when certain actions are taken.   You will discover how to do this by using the AddForce command in </w:t>
      </w:r>
      <w:ins w:id="5" w:date="2014-03-10T12:35:37Z" w:author="Michael Lipson">
        <w:r>
          <w:rPr>
            <w:rFonts w:ascii="Cambria" w:cs="Cambria" w:hAnsi="Cambria" w:eastAsia="Cambria"/>
            <w:rtl w:val="0"/>
            <w:lang w:val="en-US"/>
          </w:rPr>
          <w:t>U</w:t>
        </w:r>
      </w:ins>
      <w:del w:id="6" w:date="2014-03-10T12:35:37Z" w:author="Michael Lipson">
        <w:r>
          <w:rPr>
            <w:rFonts w:ascii="Cambria" w:cs="Cambria" w:hAnsi="Cambria" w:eastAsia="Cambria"/>
            <w:rtl w:val="0"/>
          </w:rPr>
          <w:delText>u</w:delText>
        </w:r>
      </w:del>
      <w:r>
        <w:rPr>
          <w:rFonts w:ascii="Cambria" w:cs="Cambria" w:hAnsi="Cambria" w:eastAsia="Cambria"/>
          <w:rtl w:val="0"/>
          <w:lang w:val="en-US"/>
        </w:rPr>
        <w:t xml:space="preserve">nity.  The video below explains how to AddForce onto any object that you specify and how to make it add force when a certain action is taken by using a </w:t>
      </w:r>
      <w:r>
        <w:rPr>
          <w:rFonts w:ascii="Cambria" w:cs="Cambria" w:hAnsi="Cambria" w:eastAsia="Cambria"/>
          <w:rtl w:val="0"/>
        </w:rPr>
        <w:t>“</w:t>
      </w:r>
      <w:r>
        <w:rPr>
          <w:rFonts w:ascii="Cambria" w:cs="Cambria" w:hAnsi="Cambria" w:eastAsia="Cambria"/>
          <w:rtl w:val="0"/>
        </w:rPr>
        <w:t>if</w:t>
      </w:r>
      <w:r>
        <w:rPr>
          <w:rFonts w:ascii="Cambria" w:cs="Cambria" w:hAnsi="Cambria" w:eastAsia="Cambria"/>
          <w:rtl w:val="0"/>
        </w:rPr>
        <w:t xml:space="preserve">” </w:t>
      </w:r>
      <w:r>
        <w:rPr>
          <w:rFonts w:ascii="Cambria" w:cs="Cambria" w:hAnsi="Cambria" w:eastAsia="Cambria"/>
          <w:rtl w:val="0"/>
          <w:lang w:val="fr-FR"/>
        </w:rPr>
        <w:t>statement.</w:t>
      </w:r>
    </w:p>
    <w:p>
      <w:pPr>
        <w:pStyle w:val="Body"/>
        <w:rPr>
          <w:rtl w:val="0"/>
        </w:rPr>
      </w:pPr>
    </w:p>
    <w:p>
      <w:pPr>
        <w:pStyle w:val="Body"/>
        <w:rPr>
          <w:del w:id="7" w:date="2014-03-10T12:35:49Z" w:author="Michael Lipson"/>
          <w:rtl w:val="0"/>
        </w:rPr>
      </w:pPr>
      <w:r>
        <w:rPr>
          <w:rFonts w:ascii="Cambria" w:cs="Cambria" w:hAnsi="Cambria" w:eastAsia="Cambria"/>
          <w:rtl w:val="0"/>
        </w:rPr>
        <w:t>Link:</w:t>
      </w:r>
    </w:p>
    <w:p>
      <w:pPr>
        <w:pStyle w:val="Body"/>
        <w:rPr>
          <w:ins w:id="8" w:date="2014-03-10T12:35:52Z" w:author="Michael Lipson"/>
        </w:rPr>
      </w:pPr>
      <w:ins w:id="9" w:date="2014-03-10T12:35:49Z" w:author="Michael Lipson">
        <w:r>
          <w:rPr>
            <w:rFonts w:ascii="Cambria" w:cs="Cambria" w:hAnsi="Cambria" w:eastAsia="Cambria"/>
            <w:rtl w:val="0"/>
            <w:lang w:val="en-US"/>
          </w:rPr>
          <w:t xml:space="preserve"> </w:t>
        </w:r>
      </w:ins>
      <w:hyperlink r:id="rId4" w:history="1">
        <w:r>
          <w:rPr>
            <w:rStyle w:val="Hyperlink.0"/>
            <w:rFonts w:ascii="Cambria" w:cs="Cambria" w:hAnsi="Cambria" w:eastAsia="Cambria"/>
            <w:rtl w:val="0"/>
            <w:lang w:val="en-US"/>
          </w:rPr>
          <w:t>http://unity3d.com/learn/tutorials/modules/beginner/physics/addforce</w:t>
        </w:r>
      </w:hyperlink>
    </w:p>
    <w:p>
      <w:pPr>
        <w:pStyle w:val="Body"/>
      </w:pPr>
    </w:p>
    <w:p>
      <w:pPr>
        <w:pStyle w:val="Body"/>
        <w:rPr>
          <w:rtl w:val="0"/>
        </w:rPr>
      </w:pPr>
      <w:r>
        <w:rPr>
          <w:rFonts w:ascii="Cambria" w:cs="Cambria" w:hAnsi="Cambria" w:eastAsia="Cambria"/>
          <w:rtl w:val="0"/>
          <w:lang w:val="en-US"/>
        </w:rPr>
        <w:t>To complete this quest create a script that pushes a</w:t>
      </w:r>
      <w:ins w:id="10" w:date="2014-03-10T12:35:57Z" w:author="Michael Lipson">
        <w:r>
          <w:rPr>
            <w:rFonts w:ascii="Cambria" w:cs="Cambria" w:hAnsi="Cambria" w:eastAsia="Cambria"/>
            <w:rtl w:val="0"/>
            <w:lang w:val="en-US"/>
          </w:rPr>
          <w:t>n</w:t>
        </w:r>
      </w:ins>
      <w:r>
        <w:rPr>
          <w:rFonts w:ascii="Cambria" w:cs="Cambria" w:hAnsi="Cambria" w:eastAsia="Cambria"/>
          <w:rtl w:val="0"/>
          <w:lang w:val="en-US"/>
        </w:rPr>
        <w:t xml:space="preserve"> object in</w:t>
      </w:r>
      <w:ins w:id="11" w:date="2014-03-10T12:35:59Z" w:author="Michael Lipson">
        <w:r>
          <w:rPr>
            <w:rFonts w:ascii="Cambria" w:cs="Cambria" w:hAnsi="Cambria" w:eastAsia="Cambria"/>
            <w:rtl w:val="0"/>
            <w:lang w:val="en-US"/>
          </w:rPr>
          <w:t>to</w:t>
        </w:r>
      </w:ins>
      <w:r>
        <w:rPr>
          <w:rFonts w:ascii="Cambria" w:cs="Cambria" w:hAnsi="Cambria" w:eastAsia="Cambria"/>
          <w:rtl w:val="0"/>
          <w:lang w:val="en-US"/>
        </w:rPr>
        <w:t xml:space="preserve"> the air when you hit the </w:t>
      </w:r>
      <w:commentRangeStart w:id="12"/>
      <w:r>
        <w:rPr>
          <w:rFonts w:ascii="Cambria" w:cs="Cambria" w:hAnsi="Cambria" w:eastAsia="Cambria"/>
          <w:rtl w:val="0"/>
        </w:rPr>
        <w:t>“</w:t>
      </w:r>
      <w:ins w:id="13" w:date="2014-03-11T09:53:24Z" w:author="Michael Lipson">
        <w:r>
          <w:rPr>
            <w:rFonts w:ascii="Cambria" w:cs="Cambria" w:hAnsi="Cambria" w:eastAsia="Cambria"/>
            <w:rtl w:val="0"/>
            <w:lang w:val="en-US"/>
          </w:rPr>
          <w:t>u</w:t>
        </w:r>
      </w:ins>
      <w:del w:id="14" w:date="2014-03-11T09:53:23Z" w:author="Michael Lipson">
        <w:r>
          <w:rPr>
            <w:rFonts w:ascii="Cambria" w:cs="Cambria" w:hAnsi="Cambria" w:eastAsia="Cambria"/>
            <w:rtl w:val="0"/>
          </w:rPr>
          <w:delText>U</w:delText>
        </w:r>
      </w:del>
      <w:r>
        <w:rPr>
          <w:rFonts w:ascii="Cambria" w:cs="Cambria" w:hAnsi="Cambria" w:eastAsia="Cambria"/>
          <w:rtl w:val="0"/>
        </w:rPr>
        <w:t>”</w:t>
      </w:r>
      <w:commentRangeEnd w:id="12"/>
      <w:r>
        <w:commentReference w:id="12"/>
      </w:r>
      <w:r>
        <w:rPr>
          <w:rFonts w:ascii="Cambria" w:cs="Cambria" w:hAnsi="Cambria" w:eastAsia="Cambria"/>
          <w:rtl w:val="0"/>
          <w:lang w:val="en-US"/>
        </w:rPr>
        <w:t xml:space="preserve"> key, record a screencast and </w:t>
      </w:r>
      <w:ins w:id="15" w:date="2014-03-10T12:36:30Z" w:author="Michael Lipson">
        <w:r>
          <w:rPr>
            <w:rFonts w:ascii="Cambria" w:cs="Cambria" w:hAnsi="Cambria" w:eastAsia="Cambria"/>
            <w:rtl w:val="0"/>
            <w:lang w:val="en-US"/>
          </w:rPr>
          <w:t>include</w:t>
        </w:r>
      </w:ins>
      <w:del w:id="16" w:date="2014-03-10T12:36:27Z" w:author="Michael Lipson">
        <w:r>
          <w:rPr>
            <w:rFonts w:ascii="Cambria" w:cs="Cambria" w:hAnsi="Cambria" w:eastAsia="Cambria"/>
            <w:rtl w:val="0"/>
          </w:rPr>
          <w:delText>upload</w:delText>
        </w:r>
      </w:del>
      <w:r>
        <w:rPr>
          <w:rFonts w:ascii="Cambria" w:cs="Cambria" w:hAnsi="Cambria" w:eastAsia="Cambria"/>
          <w:rtl w:val="0"/>
          <w:lang w:val="en-US"/>
        </w:rPr>
        <w:t xml:space="preserve"> the script that you used to complete this quest.  This will allow you to unlock the second quest in this chain.</w:t>
      </w:r>
    </w:p>
    <w:p>
      <w:pPr>
        <w:pStyle w:val="Body"/>
        <w:rPr>
          <w:rFonts w:ascii="Times New Roman Bold" w:cs="Times New Roman Bold" w:hAnsi="Times New Roman Bold" w:eastAsia="Times New Roman Bold"/>
        </w:rPr>
      </w:pPr>
    </w:p>
    <w:p>
      <w:pPr>
        <w:pStyle w:val="Body"/>
        <w:rPr>
          <w:rFonts w:ascii="Times New Roman Bold" w:cs="Times New Roman Bold" w:hAnsi="Times New Roman Bold" w:eastAsia="Times New Roman Bold"/>
        </w:rPr>
      </w:pPr>
      <w:r>
        <w:rPr>
          <w:rFonts w:ascii="Times New Roman Bold"/>
          <w:rtl w:val="0"/>
          <w:lang w:val="it-IT"/>
        </w:rPr>
        <w:t>Quest 2</w:t>
      </w:r>
      <w:ins w:id="17" w:date="2014-03-10T12:36:35Z" w:author="Michael Lipson">
        <w:r>
          <w:rPr>
            <w:rFonts w:ascii="Times New Roman Bold"/>
            <w:rtl w:val="0"/>
            <w:lang w:val="en-US"/>
          </w:rPr>
          <w:t xml:space="preserve"> </w:t>
        </w:r>
      </w:ins>
      <w:r>
        <w:rPr>
          <w:rFonts w:ascii="Times New Roman Bold"/>
          <w:rtl w:val="0"/>
          <w:lang w:val="es-ES_tradnl"/>
        </w:rPr>
        <w:t>- AddTorque</w:t>
      </w:r>
    </w:p>
    <w:p>
      <w:pPr>
        <w:pStyle w:val="Body"/>
        <w:rPr>
          <w:rFonts w:ascii="Times New Roman Bold" w:cs="Times New Roman Bold" w:hAnsi="Times New Roman Bold" w:eastAsia="Times New Roman Bold"/>
        </w:rPr>
      </w:pPr>
    </w:p>
    <w:p>
      <w:pPr>
        <w:pStyle w:val="Body"/>
        <w:rPr>
          <w:ins w:id="18" w:date="2014-03-11T09:53:05Z" w:author="Michael Lipson"/>
          <w:rtl w:val="0"/>
        </w:rPr>
      </w:pPr>
      <w:r>
        <w:rPr>
          <w:rFonts w:ascii="Cambria" w:cs="Cambria" w:hAnsi="Cambria" w:eastAsia="Cambria"/>
          <w:rtl w:val="0"/>
          <w:lang w:val="en-US"/>
        </w:rPr>
        <w:t xml:space="preserve">In this quest you will learn how to add force onto a certain object so that the object rotates when you take a certain action in the game.  You will discover this by using the AddTorque command that lets you spin objects.  The video that is below will explain how to use the AddTorque command and spin all the objects that you want.  Once again it will explain how to set it up to only do this when you take an action by using an </w:t>
      </w:r>
      <w:r>
        <w:rPr>
          <w:rFonts w:ascii="Cambria" w:cs="Cambria" w:hAnsi="Cambria" w:eastAsia="Cambria"/>
          <w:rtl w:val="0"/>
        </w:rPr>
        <w:t>“</w:t>
      </w:r>
      <w:r>
        <w:rPr>
          <w:rFonts w:ascii="Cambria" w:cs="Cambria" w:hAnsi="Cambria" w:eastAsia="Cambria"/>
          <w:rtl w:val="0"/>
        </w:rPr>
        <w:t>if</w:t>
      </w:r>
      <w:r>
        <w:rPr>
          <w:rFonts w:ascii="Cambria" w:cs="Cambria" w:hAnsi="Cambria" w:eastAsia="Cambria"/>
          <w:rtl w:val="0"/>
        </w:rPr>
        <w:t xml:space="preserve">” </w:t>
      </w:r>
      <w:r>
        <w:rPr>
          <w:rFonts w:ascii="Cambria" w:cs="Cambria" w:hAnsi="Cambria" w:eastAsia="Cambria"/>
          <w:rtl w:val="0"/>
          <w:lang w:val="fr-FR"/>
        </w:rPr>
        <w:t xml:space="preserve">statement. </w:t>
      </w:r>
    </w:p>
    <w:p>
      <w:pPr>
        <w:pStyle w:val="Body"/>
        <w:rPr>
          <w:rtl w:val="0"/>
        </w:rPr>
      </w:pPr>
    </w:p>
    <w:p>
      <w:pPr>
        <w:pStyle w:val="Body"/>
        <w:rPr>
          <w:del w:id="19" w:date="2014-03-11T09:53:07Z" w:author="Michael Lipson"/>
          <w:rtl w:val="0"/>
        </w:rPr>
      </w:pPr>
      <w:r>
        <w:rPr>
          <w:rFonts w:ascii="Cambria" w:cs="Cambria" w:hAnsi="Cambria" w:eastAsia="Cambria"/>
          <w:rtl w:val="0"/>
        </w:rPr>
        <w:t>Link:</w:t>
      </w:r>
    </w:p>
    <w:p>
      <w:pPr>
        <w:pStyle w:val="Body"/>
        <w:rPr>
          <w:ins w:id="20" w:date="2014-03-11T09:53:10Z" w:author="Michael Lipson"/>
        </w:rPr>
      </w:pPr>
      <w:ins w:id="21" w:date="2014-03-11T09:53:08Z" w:author="Michael Lipson">
        <w:r>
          <w:rPr>
            <w:rFonts w:ascii="Cambria" w:cs="Cambria" w:hAnsi="Cambria" w:eastAsia="Cambria"/>
            <w:rtl w:val="0"/>
            <w:lang w:val="en-US"/>
          </w:rPr>
          <w:t xml:space="preserve"> </w:t>
        </w:r>
      </w:ins>
      <w:hyperlink r:id="rId5" w:history="1">
        <w:r>
          <w:rPr>
            <w:rStyle w:val="Hyperlink.0"/>
            <w:rFonts w:ascii="Cambria" w:cs="Cambria" w:hAnsi="Cambria" w:eastAsia="Cambria"/>
            <w:rtl w:val="0"/>
            <w:lang w:val="en-US"/>
          </w:rPr>
          <w:t>http://unity3d.com/learn/tutorials/modules/beginner/physics/addtorque</w:t>
        </w:r>
      </w:hyperlink>
    </w:p>
    <w:p>
      <w:pPr>
        <w:pStyle w:val="Body"/>
      </w:pPr>
    </w:p>
    <w:p>
      <w:pPr>
        <w:pStyle w:val="Body"/>
        <w:rPr>
          <w:rtl w:val="0"/>
        </w:rPr>
      </w:pPr>
      <w:r>
        <w:rPr>
          <w:rFonts w:ascii="Cambria" w:cs="Cambria" w:hAnsi="Cambria" w:eastAsia="Cambria"/>
          <w:rtl w:val="0"/>
          <w:lang w:val="en-US"/>
        </w:rPr>
        <w:t>To complete this quest</w:t>
      </w:r>
      <w:ins w:id="22" w:date="2014-03-11T09:53:15Z" w:author="Michael Lipson">
        <w:r>
          <w:rPr>
            <w:rFonts w:ascii="Cambria" w:cs="Cambria" w:hAnsi="Cambria" w:eastAsia="Cambria"/>
            <w:rtl w:val="0"/>
            <w:lang w:val="en-US"/>
          </w:rPr>
          <w:t>,</w:t>
        </w:r>
      </w:ins>
      <w:r>
        <w:rPr>
          <w:rFonts w:ascii="Cambria" w:cs="Cambria" w:hAnsi="Cambria" w:eastAsia="Cambria"/>
          <w:rtl w:val="0"/>
          <w:lang w:val="en-US"/>
        </w:rPr>
        <w:t xml:space="preserve"> create a script that spins an object when you hit the </w:t>
      </w:r>
      <w:r>
        <w:rPr>
          <w:rFonts w:ascii="Cambria" w:cs="Cambria" w:hAnsi="Cambria" w:eastAsia="Cambria"/>
          <w:rtl w:val="0"/>
        </w:rPr>
        <w:t>“</w:t>
      </w:r>
      <w:ins w:id="23" w:date="2014-03-11T09:53:20Z" w:author="Michael Lipson">
        <w:r>
          <w:rPr>
            <w:rFonts w:ascii="Cambria" w:cs="Cambria" w:hAnsi="Cambria" w:eastAsia="Cambria"/>
            <w:rtl w:val="0"/>
            <w:lang w:val="en-US"/>
          </w:rPr>
          <w:t>p</w:t>
        </w:r>
      </w:ins>
      <w:del w:id="24" w:date="2014-03-11T09:53:20Z" w:author="Michael Lipson">
        <w:r>
          <w:rPr>
            <w:rFonts w:ascii="Cambria" w:cs="Cambria" w:hAnsi="Cambria" w:eastAsia="Cambria"/>
            <w:rtl w:val="0"/>
          </w:rPr>
          <w:delText>P</w:delText>
        </w:r>
      </w:del>
      <w:r>
        <w:rPr>
          <w:rFonts w:ascii="Cambria" w:cs="Cambria" w:hAnsi="Cambria" w:eastAsia="Cambria"/>
          <w:rtl w:val="0"/>
        </w:rPr>
        <w:t xml:space="preserve">” </w:t>
      </w:r>
      <w:r>
        <w:rPr>
          <w:rFonts w:ascii="Cambria" w:cs="Cambria" w:hAnsi="Cambria" w:eastAsia="Cambria"/>
          <w:rtl w:val="0"/>
          <w:lang w:val="en-US"/>
        </w:rPr>
        <w:t xml:space="preserve">key, record a screencast and </w:t>
      </w:r>
      <w:del w:id="25" w:date="2014-03-11T09:53:50Z" w:author="Michael Lipson">
        <w:r>
          <w:rPr>
            <w:rFonts w:ascii="Cambria" w:cs="Cambria" w:hAnsi="Cambria" w:eastAsia="Cambria"/>
            <w:rtl w:val="0"/>
          </w:rPr>
          <w:delText>upload</w:delText>
        </w:r>
      </w:del>
      <w:ins w:id="26" w:date="2014-03-11T09:54:06Z" w:author="Michael Lipson">
        <w:r>
          <w:rPr>
            <w:rFonts w:ascii="Cambria" w:cs="Cambria" w:hAnsi="Cambria" w:eastAsia="Cambria"/>
            <w:rtl w:val="0"/>
            <w:lang w:val="en-US"/>
          </w:rPr>
          <w:t>attach it to your submission, along with</w:t>
        </w:r>
      </w:ins>
      <w:r>
        <w:rPr>
          <w:rFonts w:ascii="Cambria" w:cs="Cambria" w:hAnsi="Cambria" w:eastAsia="Cambria"/>
          <w:rtl w:val="0"/>
          <w:lang w:val="en-US"/>
        </w:rPr>
        <w:t xml:space="preserve"> the script that you used to complete this quest.  This will allow you to unlock the third quest in this chain.</w:t>
      </w:r>
      <w:ins w:id="27" w:date="2014-03-11T09:53:45Z" w:author="Michael Lipson">
        <w:r>
          <w:rPr>
            <w:rFonts w:ascii="Cambria" w:cs="Cambria" w:hAnsi="Cambria" w:eastAsia="Cambria"/>
            <w:rtl w:val="0"/>
            <w:lang w:val="en-US"/>
          </w:rPr>
          <w:t xml:space="preserve"> </w:t>
        </w:r>
      </w:ins>
    </w:p>
    <w:p>
      <w:pPr>
        <w:pStyle w:val="Body"/>
        <w:tabs>
          <w:tab w:val="left" w:pos="2520"/>
        </w:tabs>
        <w:rPr>
          <w:rtl w:val="0"/>
        </w:rPr>
      </w:pPr>
    </w:p>
    <w:p>
      <w:pPr>
        <w:pStyle w:val="Body"/>
        <w:tabs>
          <w:tab w:val="left" w:pos="2520"/>
        </w:tabs>
        <w:rPr>
          <w:rFonts w:ascii="Times New Roman Bold" w:cs="Times New Roman Bold" w:hAnsi="Times New Roman Bold" w:eastAsia="Times New Roman Bold"/>
        </w:rPr>
      </w:pPr>
      <w:r>
        <w:rPr>
          <w:rFonts w:ascii="Times New Roman Bold"/>
          <w:rtl w:val="0"/>
          <w:lang w:val="it-IT"/>
        </w:rPr>
        <w:t>Quest 3</w:t>
      </w:r>
      <w:ins w:id="28" w:date="2014-03-11T09:54:09Z" w:author="Michael Lipson">
        <w:r>
          <w:rPr>
            <w:rFonts w:ascii="Times New Roman Bold"/>
            <w:rtl w:val="0"/>
            <w:lang w:val="en-US"/>
          </w:rPr>
          <w:t xml:space="preserve"> </w:t>
        </w:r>
      </w:ins>
      <w:r>
        <w:rPr>
          <w:rFonts w:ascii="Times New Roman Bold"/>
          <w:rtl w:val="0"/>
          <w:lang w:val="en-US"/>
        </w:rPr>
        <w:t>- Spin and Jump</w:t>
      </w:r>
    </w:p>
    <w:p>
      <w:pPr>
        <w:pStyle w:val="Body"/>
        <w:tabs>
          <w:tab w:val="left" w:pos="2520"/>
        </w:tabs>
        <w:rPr>
          <w:rFonts w:ascii="Times New Roman Bold" w:cs="Times New Roman Bold" w:hAnsi="Times New Roman Bold" w:eastAsia="Times New Roman Bold"/>
        </w:rPr>
      </w:pPr>
    </w:p>
    <w:p>
      <w:pPr>
        <w:pStyle w:val="Body"/>
        <w:tabs>
          <w:tab w:val="left" w:pos="2520"/>
        </w:tabs>
      </w:pPr>
      <w:del w:id="29" w:date="2014-03-11T09:54:16Z" w:author="Michael Lipson">
        <w:r>
          <w:rPr>
            <w:rFonts w:ascii="Times New Roman"/>
            <w:rtl w:val="0"/>
          </w:rPr>
          <w:delText>By u</w:delText>
        </w:r>
      </w:del>
      <w:ins w:id="30" w:date="2014-03-11T09:54:16Z" w:author="Michael Lipson">
        <w:r>
          <w:rPr>
            <w:rFonts w:ascii="Times New Roman"/>
            <w:rtl w:val="0"/>
            <w:lang w:val="en-US"/>
          </w:rPr>
          <w:t>U</w:t>
        </w:r>
      </w:ins>
      <w:r>
        <w:rPr>
          <w:rFonts w:ascii="Times New Roman"/>
          <w:rtl w:val="0"/>
          <w:lang w:val="en-US"/>
        </w:rPr>
        <w:t>sing the previous commands, AddForce and AddTorque</w:t>
      </w:r>
      <w:ins w:id="31" w:date="2014-03-11T09:54:13Z" w:author="Michael Lipson">
        <w:r>
          <w:rPr>
            <w:rFonts w:ascii="Times New Roman"/>
            <w:rtl w:val="0"/>
            <w:lang w:val="en-US"/>
          </w:rPr>
          <w:t>,</w:t>
        </w:r>
      </w:ins>
      <w:r>
        <w:rPr>
          <w:rFonts w:ascii="Times New Roman"/>
          <w:rtl w:val="0"/>
          <w:lang w:val="en-US"/>
        </w:rPr>
        <w:t xml:space="preserve"> you will combine them to create a script that makes a game object be pushed into the air and spin simultaneously.  </w:t>
      </w:r>
    </w:p>
    <w:p>
      <w:pPr>
        <w:pStyle w:val="Body"/>
        <w:tabs>
          <w:tab w:val="left" w:pos="2520"/>
        </w:tabs>
      </w:pPr>
    </w:p>
    <w:p>
      <w:pPr>
        <w:pStyle w:val="Body"/>
        <w:tabs>
          <w:tab w:val="left" w:pos="2520"/>
        </w:tabs>
      </w:pPr>
      <w:r>
        <w:rPr>
          <w:rFonts w:ascii="Times New Roman"/>
          <w:rtl w:val="0"/>
          <w:lang w:val="en-US"/>
        </w:rPr>
        <w:t>To complete this quest, create a script that spins and pushes an object up in the air when you press a certain button</w:t>
      </w:r>
      <w:ins w:id="32" w:date="2014-03-11T09:54:47Z" w:author="Michael Lipson">
        <w:r>
          <w:rPr>
            <w:rFonts w:ascii="Times New Roman"/>
            <w:rtl w:val="0"/>
            <w:lang w:val="en-US"/>
          </w:rPr>
          <w:t xml:space="preserve"> (</w:t>
        </w:r>
      </w:ins>
      <w:del w:id="33" w:date="2014-03-11T09:54:46Z" w:author="Michael Lipson">
        <w:r>
          <w:rPr>
            <w:rFonts w:ascii="Times New Roman"/>
            <w:rtl w:val="0"/>
            <w:lang w:val="en-US"/>
          </w:rPr>
          <w:delText xml:space="preserve"> that is </w:delText>
        </w:r>
      </w:del>
      <w:r>
        <w:rPr>
          <w:rFonts w:ascii="Times New Roman"/>
          <w:rtl w:val="0"/>
          <w:lang w:val="fr-FR"/>
        </w:rPr>
        <w:t>your choice</w:t>
      </w:r>
      <w:ins w:id="34" w:date="2014-03-11T09:54:48Z" w:author="Michael Lipson">
        <w:r>
          <w:rPr>
            <w:rFonts w:ascii="Times New Roman"/>
            <w:rtl w:val="0"/>
            <w:lang w:val="en-US"/>
          </w:rPr>
          <w:t>)</w:t>
        </w:r>
      </w:ins>
      <w:r>
        <w:rPr>
          <w:rFonts w:ascii="Times New Roman"/>
          <w:rtl w:val="0"/>
          <w:lang w:val="en-US"/>
        </w:rPr>
        <w:t>.  Complete this</w:t>
      </w:r>
      <w:ins w:id="35" w:date="2014-03-11T09:54:55Z" w:author="Michael Lipson">
        <w:r>
          <w:rPr>
            <w:rFonts w:ascii="Times New Roman"/>
            <w:rtl w:val="0"/>
            <w:lang w:val="en-US"/>
          </w:rPr>
          <w:t xml:space="preserve"> quest</w:t>
        </w:r>
      </w:ins>
      <w:r>
        <w:rPr>
          <w:rFonts w:ascii="Times New Roman"/>
          <w:rtl w:val="0"/>
          <w:lang w:val="en-US"/>
        </w:rPr>
        <w:t xml:space="preserve"> by uploading a screencast and the script that you used to complete the task you were given.</w:t>
      </w:r>
      <w:r/>
    </w:p>
    <w:sectPr>
      <w:headerReference w:type="default" r:id="rId6"/>
      <w:footerReference w:type="default" r:id="rId7"/>
      <w:pgSz w:w="12240" w:h="15840" w:orient="portrait"/>
      <w:pgMar w:top="1440" w:right="1800" w:bottom="1440" w:left="180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12" w:author="Michael Lipson" w:date="2014-03-10T12:36:04Z">
    <w:p>
      <w:pPr>
        <w:pStyle w:val="Default"/>
      </w:pPr>
    </w:p>
    <w:p>
      <w:pPr>
        <w:pStyle w:val="Default"/>
      </w:pPr>
      <w:r>
        <w:rPr>
          <w:rFonts w:ascii="Helvetica" w:cs="Arial Unicode MS" w:hAnsi="Arial Unicode MS" w:eastAsia="Arial Unicode MS"/>
          <w:b w:val="0"/>
          <w:bCs w:val="0"/>
          <w:i w:val="0"/>
          <w:iCs w:val="0"/>
        </w:rPr>
        <w:t>Make sure you specify that Input.GetKeyDown() only takes in lowercase letters. You</w:t>
      </w:r>
      <w:r>
        <w:rPr>
          <w:rFonts w:ascii="Arial Unicode MS" w:cs="Arial Unicode MS" w:hAnsi="Helvetica" w:eastAsia="Arial Unicode MS" w:hint="default"/>
          <w:b w:val="0"/>
          <w:bCs w:val="0"/>
          <w:i w:val="0"/>
          <w:iCs w:val="0"/>
        </w:rPr>
        <w:t>’</w:t>
      </w:r>
      <w:r>
        <w:rPr>
          <w:rFonts w:ascii="Helvetica" w:cs="Arial Unicode MS" w:hAnsi="Arial Unicode MS" w:eastAsia="Arial Unicode MS"/>
          <w:b w:val="0"/>
          <w:bCs w:val="0"/>
          <w:i w:val="0"/>
          <w:iCs w:val="0"/>
        </w:rPr>
        <w:t xml:space="preserve">d have to use </w:t>
      </w:r>
      <w:r>
        <w:rPr>
          <w:rFonts w:ascii="Arial Unicode MS" w:cs="Arial Unicode MS" w:hAnsi="Helvetica" w:eastAsia="Arial Unicode MS" w:hint="default"/>
          <w:b w:val="0"/>
          <w:bCs w:val="0"/>
          <w:i w:val="0"/>
          <w:iCs w:val="0"/>
        </w:rPr>
        <w:t>“</w:t>
      </w:r>
      <w:r>
        <w:rPr>
          <w:rFonts w:ascii="Helvetica" w:cs="Arial Unicode MS" w:hAnsi="Arial Unicode MS" w:eastAsia="Arial Unicode MS"/>
          <w:b w:val="0"/>
          <w:bCs w:val="0"/>
          <w:i w:val="0"/>
          <w:iCs w:val="0"/>
        </w:rPr>
        <w:t>u</w:t>
      </w:r>
      <w:r>
        <w:rPr>
          <w:rFonts w:ascii="Arial Unicode MS" w:cs="Arial Unicode MS" w:hAnsi="Helvetica" w:eastAsia="Arial Unicode MS" w:hint="default"/>
          <w:b w:val="0"/>
          <w:bCs w:val="0"/>
          <w:i w:val="0"/>
          <w:iCs w:val="0"/>
        </w:rPr>
        <w:t>”</w:t>
      </w:r>
      <w:r>
        <w:rPr>
          <w:rFonts w:ascii="Helvetica" w:cs="Arial Unicode MS" w:hAnsi="Arial Unicode MS" w:eastAsia="Arial Unicode MS"/>
          <w:b w:val="0"/>
          <w:bCs w:val="0"/>
          <w:i w:val="0"/>
          <w:iCs w:val="0"/>
        </w:rPr>
        <w:t>.</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Times New Roman Bold">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8620"/>
        <w:tab w:val="clear" w:pos="8640"/>
      </w:tabs>
    </w:pPr>
    <w:r>
      <w:rPr>
        <w:rtl w:val="0"/>
        <w:lang w:val="en-US"/>
      </w:rPr>
      <w:t>Mark O</w:t>
    </w:r>
    <w:r>
      <w:rPr>
        <w:rFonts w:hAnsi="Times New Roman" w:hint="default"/>
        <w:rtl w:val="0"/>
        <w:lang w:val="en-US"/>
      </w:rPr>
      <w:t>’</w:t>
    </w:r>
    <w:r>
      <w:rPr>
        <w:rtl w:val="0"/>
        <w:lang w:val="en-US"/>
      </w:rPr>
      <w:t xml:space="preserve">Connor </w:t>
      <w:tab/>
      <w:tab/>
      <w:t>3/10/14</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Link">
    <w:name w:val="Link"/>
    <w:rPr>
      <w:color w:val="0000ff"/>
      <w:u w:val="single" w:color="0000ff"/>
    </w:rPr>
  </w:style>
  <w:style w:type="character" w:styleId="Hyperlink.0">
    <w:name w:val="Hyperlink.0"/>
    <w:basedOn w:val="Link"/>
    <w:next w:val="Hyperlink.0"/>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unity3d.com/learn/tutorials/modules/beginner/physics/addforce" TargetMode="External"/><Relationship Id="rId5" Type="http://schemas.openxmlformats.org/officeDocument/2006/relationships/hyperlink" Target="http://unity3d.com/learn/tutorials/modules/beginner/physics/addtorque" TargetMode="External"/><Relationship Id="rId6" Type="http://schemas.openxmlformats.org/officeDocument/2006/relationships/header" Target="header.xml"/><Relationship Id="rId7" Type="http://schemas.openxmlformats.org/officeDocument/2006/relationships/footer" Target="footer.xml"/><Relationship Id="rId8" Type="http://schemas.openxmlformats.org/officeDocument/2006/relationships/comments" Target="comments.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